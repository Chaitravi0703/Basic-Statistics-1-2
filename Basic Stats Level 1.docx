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0C3A46" w:rsidRPr="00707DE3" w14:paraId="14596820" w14:textId="77777777" w:rsidTr="00FF509F">
        <w:trPr>
          <w:gridAfter w:val="1"/>
          <w:wAfter w:w="4510" w:type="dxa"/>
          <w:trHeight w:val="372"/>
        </w:trPr>
        <w:tc>
          <w:tcPr>
            <w:tcW w:w="4510" w:type="dxa"/>
          </w:tcPr>
          <w:p w14:paraId="152DAD2E" w14:textId="77777777" w:rsidR="000C3A46" w:rsidRPr="00707DE3" w:rsidRDefault="000C3A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259B604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9F49E7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8D5D14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E7C5BD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99E343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B06812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952F24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CEF4B8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E2E707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DC5D5A6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9A246E7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86E0A9" w:rsidR="00266B62" w:rsidRPr="00707DE3" w:rsidRDefault="008957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5A1A2A" w:rsidR="00266B62" w:rsidRPr="00707DE3" w:rsidRDefault="002706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66D40E" w:rsidR="00266B62" w:rsidRPr="00707DE3" w:rsidRDefault="00A86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2E7A91E" w:rsidR="00266B62" w:rsidRPr="00707DE3" w:rsidRDefault="00256991" w:rsidP="0025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Scale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3A91B8" w:rsidR="00266B62" w:rsidRPr="00707DE3" w:rsidRDefault="002569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Scale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BB6350" w:rsidR="00266B62" w:rsidRPr="00256991" w:rsidRDefault="00A862BF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3314EB" w:rsidR="00266B62" w:rsidRPr="00707DE3" w:rsidRDefault="00A86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4C2B" w:rsidRPr="00707DE3" w14:paraId="11E63B97" w14:textId="77777777" w:rsidTr="00FF509F">
        <w:tc>
          <w:tcPr>
            <w:tcW w:w="4675" w:type="dxa"/>
          </w:tcPr>
          <w:p w14:paraId="412DBE2E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FDA3BF1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Scale </w:t>
            </w:r>
          </w:p>
        </w:tc>
      </w:tr>
      <w:tr w:rsidR="000B4C2B" w:rsidRPr="00707DE3" w14:paraId="6B97E5C5" w14:textId="77777777" w:rsidTr="00FF509F">
        <w:tc>
          <w:tcPr>
            <w:tcW w:w="4675" w:type="dxa"/>
          </w:tcPr>
          <w:p w14:paraId="4888CA13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1F56CB1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Scale </w:t>
            </w:r>
          </w:p>
        </w:tc>
      </w:tr>
      <w:tr w:rsidR="000B4C2B" w:rsidRPr="00707DE3" w14:paraId="402A7C04" w14:textId="77777777" w:rsidTr="00FF509F">
        <w:tc>
          <w:tcPr>
            <w:tcW w:w="4675" w:type="dxa"/>
          </w:tcPr>
          <w:p w14:paraId="3D56A683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5484E0B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B4C2B" w:rsidRPr="00707DE3" w14:paraId="4254CD6D" w14:textId="77777777" w:rsidTr="00FF509F">
        <w:tc>
          <w:tcPr>
            <w:tcW w:w="4675" w:type="dxa"/>
          </w:tcPr>
          <w:p w14:paraId="38E48D3B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8ECB045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0B4C2B" w:rsidRPr="00707DE3" w14:paraId="00A77E0A" w14:textId="77777777" w:rsidTr="00FF509F">
        <w:tc>
          <w:tcPr>
            <w:tcW w:w="4675" w:type="dxa"/>
          </w:tcPr>
          <w:p w14:paraId="4A5995C7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F7E3CBA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4C2B" w:rsidRPr="00707DE3" w14:paraId="0AB81C7E" w14:textId="77777777" w:rsidTr="00FF509F">
        <w:tc>
          <w:tcPr>
            <w:tcW w:w="4675" w:type="dxa"/>
          </w:tcPr>
          <w:p w14:paraId="349B034D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CC9508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0B4C2B" w:rsidRPr="00707DE3" w14:paraId="3485FB46" w14:textId="77777777" w:rsidTr="00FF509F">
        <w:tc>
          <w:tcPr>
            <w:tcW w:w="4675" w:type="dxa"/>
          </w:tcPr>
          <w:p w14:paraId="5429D0E9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6DDE73A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0B4C2B" w:rsidRPr="00707DE3" w14:paraId="26EB7CB4" w14:textId="77777777" w:rsidTr="00FF509F">
        <w:tc>
          <w:tcPr>
            <w:tcW w:w="4675" w:type="dxa"/>
          </w:tcPr>
          <w:p w14:paraId="13057C3B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9FC8B57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B4C2B" w:rsidRPr="00707DE3" w14:paraId="6A72E96B" w14:textId="77777777" w:rsidTr="00FF509F">
        <w:tc>
          <w:tcPr>
            <w:tcW w:w="4675" w:type="dxa"/>
          </w:tcPr>
          <w:p w14:paraId="331BC7C7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58BFD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Scale </w:t>
            </w:r>
          </w:p>
        </w:tc>
      </w:tr>
      <w:tr w:rsidR="000B4C2B" w:rsidRPr="00707DE3" w14:paraId="562B24E9" w14:textId="77777777" w:rsidTr="00FF509F">
        <w:tc>
          <w:tcPr>
            <w:tcW w:w="4675" w:type="dxa"/>
          </w:tcPr>
          <w:p w14:paraId="5571A049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3ED1011" w:rsidR="000B4C2B" w:rsidRPr="00707DE3" w:rsidRDefault="006A0492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Scale </w:t>
            </w:r>
          </w:p>
        </w:tc>
      </w:tr>
      <w:tr w:rsidR="000B4C2B" w:rsidRPr="00707DE3" w14:paraId="114C721C" w14:textId="77777777" w:rsidTr="00FF509F">
        <w:tc>
          <w:tcPr>
            <w:tcW w:w="4675" w:type="dxa"/>
          </w:tcPr>
          <w:p w14:paraId="5033D4AA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5A7C87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4C2B" w:rsidRPr="00707DE3" w14:paraId="4567CBBF" w14:textId="77777777" w:rsidTr="00FF509F">
        <w:tc>
          <w:tcPr>
            <w:tcW w:w="4675" w:type="dxa"/>
          </w:tcPr>
          <w:p w14:paraId="3CC25831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61D264C" w:rsidR="008A40EB" w:rsidRPr="00707DE3" w:rsidRDefault="008A40EB" w:rsidP="008A4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B4C2B" w:rsidRPr="00707DE3" w14:paraId="561B6504" w14:textId="77777777" w:rsidTr="00FF509F">
        <w:tc>
          <w:tcPr>
            <w:tcW w:w="4675" w:type="dxa"/>
          </w:tcPr>
          <w:p w14:paraId="3A0030F5" w14:textId="5BF80D25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76F3A79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B4C2B" w:rsidRPr="00707DE3" w14:paraId="3B8740ED" w14:textId="77777777" w:rsidTr="00FF509F">
        <w:tc>
          <w:tcPr>
            <w:tcW w:w="4675" w:type="dxa"/>
          </w:tcPr>
          <w:p w14:paraId="73FF4110" w14:textId="77777777" w:rsidR="000B4C2B" w:rsidRPr="00707DE3" w:rsidRDefault="000B4C2B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67FFB0" w:rsidR="000B4C2B" w:rsidRPr="00707DE3" w:rsidRDefault="00A862BF" w:rsidP="000B4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29AA07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807E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AFDC14" w14:textId="1DA1FAC2" w:rsidR="00807E24" w:rsidRDefault="002E1840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862BF">
        <w:rPr>
          <w:rFonts w:ascii="Times New Roman" w:hAnsi="Times New Roman" w:cs="Times New Roman"/>
          <w:sz w:val="28"/>
          <w:szCs w:val="28"/>
        </w:rPr>
        <w:t>- 3/8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037D35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E1840">
        <w:rPr>
          <w:rFonts w:ascii="Times New Roman" w:hAnsi="Times New Roman" w:cs="Times New Roman"/>
          <w:sz w:val="28"/>
          <w:szCs w:val="28"/>
        </w:rPr>
        <w:t xml:space="preserve">= </w:t>
      </w:r>
      <w:r w:rsidR="00540F16">
        <w:rPr>
          <w:rFonts w:ascii="Times New Roman" w:hAnsi="Times New Roman" w:cs="Times New Roman"/>
          <w:sz w:val="28"/>
          <w:szCs w:val="28"/>
        </w:rPr>
        <w:t xml:space="preserve">Null </w:t>
      </w:r>
      <w:r w:rsidR="008A2A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DC87A9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A2A1E">
        <w:rPr>
          <w:rFonts w:ascii="Times New Roman" w:hAnsi="Times New Roman" w:cs="Times New Roman"/>
          <w:sz w:val="28"/>
          <w:szCs w:val="28"/>
        </w:rPr>
        <w:t>= 1/6</w:t>
      </w:r>
    </w:p>
    <w:p w14:paraId="4A55BC7F" w14:textId="0E7D64B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8A2A1E">
        <w:rPr>
          <w:rFonts w:ascii="Times New Roman" w:hAnsi="Times New Roman" w:cs="Times New Roman"/>
          <w:sz w:val="28"/>
          <w:szCs w:val="28"/>
        </w:rPr>
        <w:t xml:space="preserve">= </w:t>
      </w:r>
      <w:r w:rsidR="00A862BF">
        <w:rPr>
          <w:rFonts w:ascii="Times New Roman" w:hAnsi="Times New Roman" w:cs="Times New Roman"/>
          <w:sz w:val="28"/>
          <w:szCs w:val="28"/>
        </w:rPr>
        <w:t>1/12</w:t>
      </w:r>
      <w:r w:rsidR="00540F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F965F55" w:rsidR="002E0863" w:rsidRDefault="008A2A1E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- 10/21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B8E96AD" w14:textId="2BE4905A" w:rsidR="00A862BF" w:rsidRDefault="00A862BF" w:rsidP="00F407B7">
      <w:pPr>
        <w:rPr>
          <w:ins w:id="0" w:author="lenovo" w:date="2021-12-08T10:53:00Z"/>
          <w:rFonts w:ascii="Times New Roman" w:hAnsi="Times New Roman" w:cs="Times New Roman"/>
          <w:sz w:val="28"/>
          <w:szCs w:val="28"/>
        </w:rPr>
      </w:pPr>
      <w:ins w:id="1" w:author="lenovo" w:date="2021-12-08T10:52:00Z">
        <w:r>
          <w:rPr>
            <w:rFonts w:ascii="Times New Roman" w:hAnsi="Times New Roman" w:cs="Times New Roman"/>
            <w:sz w:val="28"/>
            <w:szCs w:val="28"/>
          </w:rPr>
          <w:lastRenderedPageBreak/>
          <w:t>Expected number of candies for randomly selected child = 1*0.15+ 4*0.20+ 3*0.65+</w:t>
        </w:r>
      </w:ins>
      <w:ins w:id="2" w:author="lenovo" w:date="2021-12-08T10:53:00Z">
        <w:r>
          <w:rPr>
            <w:rFonts w:ascii="Times New Roman" w:hAnsi="Times New Roman" w:cs="Times New Roman"/>
            <w:sz w:val="28"/>
            <w:szCs w:val="28"/>
          </w:rPr>
          <w:t xml:space="preserve"> 5*0.005+ 6*0.01+ 2*0.120</w:t>
        </w:r>
      </w:ins>
    </w:p>
    <w:p w14:paraId="4E1C39DC" w14:textId="7A82A7F4" w:rsidR="00A862BF" w:rsidRDefault="00A862BF" w:rsidP="00F407B7">
      <w:pPr>
        <w:rPr>
          <w:rFonts w:ascii="Times New Roman" w:hAnsi="Times New Roman" w:cs="Times New Roman"/>
          <w:sz w:val="28"/>
          <w:szCs w:val="28"/>
        </w:rPr>
      </w:pPr>
      <w:ins w:id="3" w:author="lenovo" w:date="2021-12-08T10:54:00Z">
        <w:r>
          <w:rPr>
            <w:rFonts w:ascii="Times New Roman" w:hAnsi="Times New Roman" w:cs="Times New Roman"/>
            <w:sz w:val="28"/>
            <w:szCs w:val="28"/>
          </w:rPr>
          <w:t>3.09</w:t>
        </w:r>
      </w:ins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EE843D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56425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56425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DE6013C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9E33B3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AD03413" w14:textId="6D63785B" w:rsidR="00C25899" w:rsidRDefault="00C45AA3" w:rsidP="00C25899">
      <w:pPr>
        <w:tabs>
          <w:tab w:val="left" w:pos="7950"/>
        </w:tabs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E5A15" wp14:editId="32A6EDFB">
                <wp:simplePos x="0" y="0"/>
                <wp:positionH relativeFrom="column">
                  <wp:posOffset>4076699</wp:posOffset>
                </wp:positionH>
                <wp:positionV relativeFrom="paragraph">
                  <wp:posOffset>13335</wp:posOffset>
                </wp:positionV>
                <wp:extent cx="9525" cy="22193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E5FC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.05pt" to="321.7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09A7">
        <w:rPr>
          <w:noProof/>
          <w:sz w:val="28"/>
          <w:szCs w:val="28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FFD95" wp14:editId="405E3AF0">
                <wp:simplePos x="0" y="0"/>
                <wp:positionH relativeFrom="column">
                  <wp:posOffset>1962150</wp:posOffset>
                </wp:positionH>
                <wp:positionV relativeFrom="paragraph">
                  <wp:posOffset>8891</wp:posOffset>
                </wp:positionV>
                <wp:extent cx="0" cy="21907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0F58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.7pt" to="154.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609A7">
        <w:rPr>
          <w:sz w:val="28"/>
          <w:szCs w:val="28"/>
        </w:rPr>
        <w:t xml:space="preserve">For Points,                                For Score, </w:t>
      </w:r>
      <w:r w:rsidR="00C25899">
        <w:rPr>
          <w:sz w:val="28"/>
          <w:szCs w:val="28"/>
        </w:rPr>
        <w:t xml:space="preserve">        </w:t>
      </w:r>
      <w:r w:rsidR="000105A7">
        <w:rPr>
          <w:sz w:val="28"/>
          <w:szCs w:val="28"/>
        </w:rPr>
        <w:t xml:space="preserve">                         </w:t>
      </w:r>
      <w:r w:rsidR="00C25899">
        <w:rPr>
          <w:sz w:val="28"/>
          <w:szCs w:val="28"/>
        </w:rPr>
        <w:t xml:space="preserve"> For Weigh, </w:t>
      </w:r>
    </w:p>
    <w:p w14:paraId="38B342D0" w14:textId="5083FFFB" w:rsidR="00540F16" w:rsidRDefault="00540F16" w:rsidP="00C25899">
      <w:pPr>
        <w:tabs>
          <w:tab w:val="left" w:pos="3480"/>
          <w:tab w:val="left" w:pos="7320"/>
        </w:tabs>
        <w:rPr>
          <w:sz w:val="28"/>
          <w:szCs w:val="28"/>
        </w:rPr>
      </w:pPr>
      <w:r w:rsidRPr="00540F16">
        <w:rPr>
          <w:sz w:val="28"/>
          <w:szCs w:val="28"/>
        </w:rPr>
        <w:t>Mean =</w:t>
      </w:r>
      <w:r w:rsidR="00A609A7">
        <w:rPr>
          <w:sz w:val="28"/>
          <w:szCs w:val="28"/>
        </w:rPr>
        <w:t xml:space="preserve"> 3.60</w:t>
      </w:r>
      <w:r w:rsidR="00C25899">
        <w:rPr>
          <w:sz w:val="28"/>
          <w:szCs w:val="28"/>
        </w:rPr>
        <w:t xml:space="preserve">                            </w:t>
      </w:r>
      <w:r w:rsidR="00A609A7">
        <w:rPr>
          <w:sz w:val="28"/>
          <w:szCs w:val="28"/>
        </w:rPr>
        <w:t>Mean= 3.21</w:t>
      </w:r>
      <w:r w:rsidR="00C25899">
        <w:rPr>
          <w:sz w:val="28"/>
          <w:szCs w:val="28"/>
        </w:rPr>
        <w:t xml:space="preserve">                                Mean= 17.84</w:t>
      </w:r>
    </w:p>
    <w:p w14:paraId="0E7BD8E8" w14:textId="65F049FB" w:rsidR="00A609A7" w:rsidRDefault="00540F16" w:rsidP="00A609A7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>Median=</w:t>
      </w:r>
      <w:r w:rsidR="00A609A7">
        <w:rPr>
          <w:sz w:val="28"/>
          <w:szCs w:val="28"/>
        </w:rPr>
        <w:t xml:space="preserve"> 3.69</w:t>
      </w:r>
      <w:r w:rsidR="00C25899">
        <w:rPr>
          <w:sz w:val="28"/>
          <w:szCs w:val="28"/>
        </w:rPr>
        <w:t xml:space="preserve">                          </w:t>
      </w:r>
      <w:r w:rsidR="00A609A7">
        <w:rPr>
          <w:sz w:val="28"/>
          <w:szCs w:val="28"/>
        </w:rPr>
        <w:t>Median= 3.325</w:t>
      </w:r>
      <w:r w:rsidR="00C25899">
        <w:rPr>
          <w:sz w:val="28"/>
          <w:szCs w:val="28"/>
        </w:rPr>
        <w:t xml:space="preserve">                          Median= 17.71 </w:t>
      </w:r>
    </w:p>
    <w:p w14:paraId="58D27DFB" w14:textId="612AFD62" w:rsidR="00540F16" w:rsidRDefault="00540F16" w:rsidP="00A609A7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>Mode=</w:t>
      </w:r>
      <w:r w:rsidR="00A609A7">
        <w:rPr>
          <w:sz w:val="28"/>
          <w:szCs w:val="28"/>
        </w:rPr>
        <w:t xml:space="preserve"> 3.92 </w:t>
      </w:r>
      <w:r w:rsidR="00C25899">
        <w:rPr>
          <w:sz w:val="28"/>
          <w:szCs w:val="28"/>
        </w:rPr>
        <w:t xml:space="preserve">                            </w:t>
      </w:r>
      <w:r w:rsidR="00A609A7">
        <w:rPr>
          <w:sz w:val="28"/>
          <w:szCs w:val="28"/>
        </w:rPr>
        <w:t>Mode= 3.44</w:t>
      </w:r>
      <w:r w:rsidR="00C25899">
        <w:rPr>
          <w:sz w:val="28"/>
          <w:szCs w:val="28"/>
        </w:rPr>
        <w:t xml:space="preserve">                                Mode= 17.02</w:t>
      </w:r>
    </w:p>
    <w:p w14:paraId="087CDF66" w14:textId="54E51B0D" w:rsidR="00540F16" w:rsidRDefault="00540F16" w:rsidP="00A609A7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 xml:space="preserve">Variance= </w:t>
      </w:r>
      <w:r w:rsidR="00C25899">
        <w:rPr>
          <w:sz w:val="28"/>
          <w:szCs w:val="28"/>
        </w:rPr>
        <w:t xml:space="preserve">0.2                          </w:t>
      </w:r>
      <w:r w:rsidR="00A609A7">
        <w:rPr>
          <w:sz w:val="28"/>
          <w:szCs w:val="28"/>
        </w:rPr>
        <w:t>Variance= 0.95</w:t>
      </w:r>
      <w:r w:rsidR="00C25899">
        <w:rPr>
          <w:sz w:val="28"/>
          <w:szCs w:val="28"/>
        </w:rPr>
        <w:t xml:space="preserve">                          </w:t>
      </w:r>
      <w:r w:rsidR="00C45AA3">
        <w:rPr>
          <w:sz w:val="28"/>
          <w:szCs w:val="28"/>
        </w:rPr>
        <w:t xml:space="preserve"> </w:t>
      </w:r>
      <w:r w:rsidR="00C25899">
        <w:rPr>
          <w:sz w:val="28"/>
          <w:szCs w:val="28"/>
        </w:rPr>
        <w:t xml:space="preserve">Variance= 3.19 </w:t>
      </w:r>
    </w:p>
    <w:p w14:paraId="399307D9" w14:textId="4F1B363D" w:rsidR="00540F16" w:rsidRDefault="00540F16" w:rsidP="00C25899">
      <w:pPr>
        <w:tabs>
          <w:tab w:val="left" w:pos="3855"/>
          <w:tab w:val="left" w:pos="7290"/>
        </w:tabs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A609A7">
        <w:rPr>
          <w:sz w:val="28"/>
          <w:szCs w:val="28"/>
        </w:rPr>
        <w:t xml:space="preserve"> 0.53 </w:t>
      </w:r>
      <w:r w:rsidR="00C25899">
        <w:rPr>
          <w:sz w:val="28"/>
          <w:szCs w:val="28"/>
        </w:rPr>
        <w:t xml:space="preserve">    </w:t>
      </w:r>
      <w:r w:rsidR="00A609A7">
        <w:rPr>
          <w:sz w:val="28"/>
          <w:szCs w:val="28"/>
        </w:rPr>
        <w:t>Standard Deviation = 0.97</w:t>
      </w:r>
      <w:r w:rsidR="00C25899">
        <w:rPr>
          <w:sz w:val="28"/>
          <w:szCs w:val="28"/>
        </w:rPr>
        <w:t xml:space="preserve">       Standard Deviation= 8.4</w:t>
      </w:r>
    </w:p>
    <w:p w14:paraId="2FE68085" w14:textId="7CBB351D" w:rsidR="00540F16" w:rsidRPr="00540F16" w:rsidRDefault="00540F16" w:rsidP="00A609A7">
      <w:pPr>
        <w:tabs>
          <w:tab w:val="left" w:pos="3390"/>
        </w:tabs>
        <w:rPr>
          <w:sz w:val="28"/>
          <w:szCs w:val="28"/>
        </w:rPr>
      </w:pPr>
      <w:r>
        <w:rPr>
          <w:sz w:val="28"/>
          <w:szCs w:val="28"/>
        </w:rPr>
        <w:t>Range=</w:t>
      </w:r>
      <w:r w:rsidR="00A609A7">
        <w:rPr>
          <w:sz w:val="28"/>
          <w:szCs w:val="28"/>
        </w:rPr>
        <w:t xml:space="preserve"> 2.17  </w:t>
      </w:r>
      <w:r w:rsidR="00C25899">
        <w:rPr>
          <w:sz w:val="28"/>
          <w:szCs w:val="28"/>
        </w:rPr>
        <w:t xml:space="preserve">                           </w:t>
      </w:r>
      <w:r w:rsidR="00A609A7">
        <w:rPr>
          <w:sz w:val="28"/>
          <w:szCs w:val="28"/>
        </w:rPr>
        <w:t>Range=</w:t>
      </w:r>
      <w:r w:rsidR="00C25899">
        <w:rPr>
          <w:sz w:val="28"/>
          <w:szCs w:val="28"/>
        </w:rPr>
        <w:t xml:space="preserve"> 3.91                               Range= 8.4</w:t>
      </w:r>
    </w:p>
    <w:p w14:paraId="0611CBCF" w14:textId="77777777" w:rsidR="00871B0F" w:rsidRDefault="00871B0F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ACEEA49" w:rsidR="00266B62" w:rsidRPr="00707DE3" w:rsidRDefault="000105A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266B62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EFEDC3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0105A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6940F40" w14:textId="6B81B2AA" w:rsidR="00240820" w:rsidRDefault="0024082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r w:rsidR="00FC37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∑ P(x)*E(x)</w:t>
      </w:r>
    </w:p>
    <w:p w14:paraId="650AA831" w14:textId="7768F83C" w:rsidR="00240820" w:rsidRDefault="0024082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(1/9)(108)+(1/9)(110)+(1/9)(123)+(1/9)(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)+(1/9)(145)+(1/9)(167)+(1/9)</w:t>
      </w:r>
    </w:p>
    <w:p w14:paraId="4DC1A9A3" w14:textId="41AFD050" w:rsidR="00240820" w:rsidRDefault="0024082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(187)</w:t>
      </w:r>
      <w:r w:rsidR="00FC375B">
        <w:rPr>
          <w:rFonts w:cstheme="minorHAnsi"/>
          <w:color w:val="000000" w:themeColor="text1"/>
          <w:sz w:val="28"/>
          <w:szCs w:val="28"/>
          <w:shd w:val="clear" w:color="auto" w:fill="FFFFFF"/>
        </w:rPr>
        <w:t>+ (1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  <w:r w:rsidR="00FC375B">
        <w:rPr>
          <w:rFonts w:cstheme="minorHAnsi"/>
          <w:color w:val="000000" w:themeColor="text1"/>
          <w:sz w:val="28"/>
          <w:szCs w:val="28"/>
          <w:shd w:val="clear" w:color="auto" w:fill="FFFFFF"/>
        </w:rPr>
        <w:t>) 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199)</w:t>
      </w:r>
    </w:p>
    <w:p w14:paraId="10D773F1" w14:textId="550A3964" w:rsidR="00FC375B" w:rsidRDefault="00FC37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2A41EC39" w14:textId="77777777" w:rsidR="00FC375B" w:rsidRDefault="00FC37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9B007A3" w14:textId="77777777" w:rsidR="00FC375B" w:rsidRDefault="00FC375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2541BC0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105A7"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99D3B8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47769F">
        <w:rPr>
          <w:b/>
          <w:sz w:val="28"/>
          <w:szCs w:val="28"/>
        </w:rPr>
        <w:t xml:space="preserve"> </w:t>
      </w:r>
    </w:p>
    <w:p w14:paraId="4C1668CF" w14:textId="5C5E48FA" w:rsidR="00FA6203" w:rsidRDefault="00FA620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                         Kurtosis</w:t>
      </w:r>
    </w:p>
    <w:p w14:paraId="5956FE7B" w14:textId="56AECA90" w:rsidR="00FA6203" w:rsidRPr="00FA6203" w:rsidRDefault="00FA6203" w:rsidP="00707DE3">
      <w:pPr>
        <w:rPr>
          <w:bCs/>
          <w:sz w:val="28"/>
          <w:szCs w:val="28"/>
          <w:highlight w:val="yellow"/>
        </w:rPr>
      </w:pPr>
      <w:r w:rsidRPr="00FA6203">
        <w:rPr>
          <w:bCs/>
          <w:sz w:val="28"/>
          <w:szCs w:val="28"/>
          <w:highlight w:val="yellow"/>
        </w:rPr>
        <w:t>Cars=</w:t>
      </w:r>
      <w:r w:rsidRPr="00FA62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highlight w:val="yellow"/>
        </w:rPr>
        <w:t xml:space="preserve">0.00 </w:t>
      </w:r>
      <w:r w:rsidRPr="00FA6203">
        <w:rPr>
          <w:bCs/>
          <w:sz w:val="28"/>
          <w:szCs w:val="28"/>
        </w:rPr>
        <w:t xml:space="preserve">                        </w:t>
      </w:r>
      <w:r w:rsidRPr="00FA6203">
        <w:rPr>
          <w:bCs/>
          <w:sz w:val="28"/>
          <w:szCs w:val="28"/>
          <w:highlight w:val="yellow"/>
        </w:rPr>
        <w:t>Cars=</w:t>
      </w:r>
      <w:r w:rsidRPr="00FA62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highlight w:val="yellow"/>
        </w:rPr>
        <w:t xml:space="preserve">-1.200 </w:t>
      </w:r>
    </w:p>
    <w:p w14:paraId="07460AC1" w14:textId="0A9DDB8B" w:rsidR="00FA6203" w:rsidRDefault="00FA6203" w:rsidP="00FA62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FA6203">
        <w:rPr>
          <w:rFonts w:asciiTheme="minorHAnsi" w:hAnsiTheme="minorHAnsi" w:cstheme="minorHAnsi"/>
          <w:bCs/>
          <w:sz w:val="28"/>
          <w:szCs w:val="28"/>
          <w:highlight w:val="yellow"/>
        </w:rPr>
        <w:t>Speed=</w:t>
      </w:r>
      <w:r w:rsidRPr="00FA6203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A6203">
        <w:rPr>
          <w:rFonts w:asciiTheme="minorHAnsi" w:hAnsiTheme="minorHAnsi" w:cstheme="minorHAnsi"/>
          <w:bCs/>
          <w:sz w:val="28"/>
          <w:szCs w:val="28"/>
          <w:highlight w:val="yellow"/>
        </w:rPr>
        <w:t>-0</w:t>
      </w:r>
      <w:r w:rsidRPr="00FA6203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.</w:t>
      </w:r>
      <w:r w:rsidRPr="00FA6203">
        <w:rPr>
          <w:rFonts w:asciiTheme="minorHAnsi" w:hAnsiTheme="minorHAnsi" w:cstheme="minorHAnsi"/>
          <w:bCs/>
          <w:sz w:val="28"/>
          <w:szCs w:val="28"/>
          <w:highlight w:val="yellow"/>
        </w:rPr>
        <w:t>117510</w:t>
      </w:r>
      <w:r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r w:rsidRPr="00FA6203">
        <w:rPr>
          <w:rFonts w:asciiTheme="minorHAnsi" w:hAnsiTheme="minorHAnsi" w:cstheme="minorHAnsi"/>
          <w:bCs/>
          <w:sz w:val="28"/>
          <w:szCs w:val="28"/>
          <w:highlight w:val="yellow"/>
        </w:rPr>
        <w:t>Speed=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A6203">
        <w:rPr>
          <w:rFonts w:asciiTheme="minorHAnsi" w:hAnsiTheme="minorHAnsi" w:cstheme="minorHAnsi"/>
          <w:bCs/>
          <w:sz w:val="28"/>
          <w:szCs w:val="28"/>
          <w:highlight w:val="yellow"/>
        </w:rPr>
        <w:t>-0.5089</w:t>
      </w:r>
    </w:p>
    <w:p w14:paraId="02E2FED6" w14:textId="77777777" w:rsidR="00FA6203" w:rsidRPr="00FA6203" w:rsidRDefault="00FA6203" w:rsidP="00FA62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9E640B2" w14:textId="3851A5E0" w:rsidR="00FA6203" w:rsidRDefault="00FA6203" w:rsidP="00707DE3">
      <w:pPr>
        <w:rPr>
          <w:bCs/>
          <w:sz w:val="28"/>
          <w:szCs w:val="28"/>
        </w:rPr>
      </w:pPr>
      <w:r w:rsidRPr="00FA6203">
        <w:rPr>
          <w:bCs/>
          <w:sz w:val="28"/>
          <w:szCs w:val="28"/>
          <w:highlight w:val="yellow"/>
        </w:rPr>
        <w:t>Distance=</w:t>
      </w:r>
      <w:r w:rsidRPr="00FA6203">
        <w:rPr>
          <w:bCs/>
          <w:sz w:val="28"/>
          <w:szCs w:val="28"/>
        </w:rPr>
        <w:t xml:space="preserve"> </w:t>
      </w:r>
      <w:r w:rsidRPr="00FA6203">
        <w:rPr>
          <w:bCs/>
          <w:sz w:val="28"/>
          <w:szCs w:val="28"/>
          <w:highlight w:val="yellow"/>
        </w:rPr>
        <w:t>0.8068</w:t>
      </w:r>
      <w:r>
        <w:rPr>
          <w:bCs/>
          <w:sz w:val="28"/>
          <w:szCs w:val="28"/>
        </w:rPr>
        <w:t xml:space="preserve">            </w:t>
      </w:r>
      <w:r w:rsidRPr="00FA6203">
        <w:rPr>
          <w:bCs/>
          <w:sz w:val="28"/>
          <w:szCs w:val="28"/>
          <w:highlight w:val="yellow"/>
        </w:rPr>
        <w:t>Distance=</w:t>
      </w:r>
      <w:r>
        <w:rPr>
          <w:bCs/>
          <w:sz w:val="28"/>
          <w:szCs w:val="28"/>
        </w:rPr>
        <w:t xml:space="preserve"> </w:t>
      </w:r>
      <w:r w:rsidRPr="00FA6203">
        <w:rPr>
          <w:bCs/>
          <w:sz w:val="28"/>
          <w:szCs w:val="28"/>
          <w:highlight w:val="yellow"/>
        </w:rPr>
        <w:t>0.4050</w:t>
      </w:r>
    </w:p>
    <w:p w14:paraId="2F55632F" w14:textId="77777777" w:rsidR="00FA6203" w:rsidRPr="00FA6203" w:rsidRDefault="00FA6203" w:rsidP="00707DE3">
      <w:pPr>
        <w:rPr>
          <w:bCs/>
          <w:sz w:val="28"/>
          <w:szCs w:val="28"/>
        </w:rPr>
      </w:pPr>
    </w:p>
    <w:p w14:paraId="53B306A1" w14:textId="68A827E6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633635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ins w:id="4" w:author="lenovo" w:date="2021-12-08T10:55:00Z"/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17244FD" w14:textId="62F67E1A" w:rsidR="00A862BF" w:rsidRDefault="00A862BF" w:rsidP="00707DE3">
      <w:pPr>
        <w:rPr>
          <w:b/>
          <w:sz w:val="28"/>
          <w:szCs w:val="28"/>
        </w:rPr>
      </w:pPr>
      <w:ins w:id="5" w:author="lenovo" w:date="2021-12-08T10:55:00Z">
        <w:r>
          <w:rPr>
            <w:b/>
            <w:sz w:val="28"/>
            <w:szCs w:val="28"/>
          </w:rPr>
          <w:t xml:space="preserve">Skewness for speed= -0.1139548, skewness value is negative so it is left skewed and for distance = 0.7824 it is right </w:t>
        </w:r>
      </w:ins>
      <w:ins w:id="6" w:author="lenovo" w:date="2021-12-08T10:56:00Z">
        <w:r>
          <w:rPr>
            <w:b/>
            <w:sz w:val="28"/>
            <w:szCs w:val="28"/>
          </w:rPr>
          <w:t>skewed</w:t>
        </w:r>
      </w:ins>
      <w:ins w:id="7" w:author="lenovo" w:date="2021-12-08T10:55:00Z">
        <w:r>
          <w:rPr>
            <w:b/>
            <w:sz w:val="28"/>
            <w:szCs w:val="28"/>
          </w:rPr>
          <w:t xml:space="preserve"> </w:t>
        </w:r>
      </w:ins>
    </w:p>
    <w:p w14:paraId="2D32B9E0" w14:textId="77777777" w:rsidR="00F04FF2" w:rsidRDefault="00F04FF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3571AC6F" w14:textId="4A1383A0" w:rsidR="0052317D" w:rsidRPr="0052317D" w:rsidRDefault="0052317D" w:rsidP="005231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61B66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69AD5F7F" w14:textId="10299A8A" w:rsidR="0052317D" w:rsidRPr="0052317D" w:rsidRDefault="0052317D" w:rsidP="00707DE3">
      <w:r w:rsidRPr="0052317D">
        <w:rPr>
          <w:noProof/>
          <w:highlight w:val="yellow"/>
        </w:rPr>
        <w:t>Positively skewed distribution because the tail is to right side of distribution.</w:t>
      </w:r>
      <w:r w:rsidRPr="0052317D">
        <w:rPr>
          <w:noProof/>
        </w:rPr>
        <w:t xml:space="preserve">  </w:t>
      </w:r>
    </w:p>
    <w:p w14:paraId="2C4F0B65" w14:textId="77777777" w:rsidR="00707DE3" w:rsidRPr="0052317D" w:rsidRDefault="00707DE3" w:rsidP="00707DE3"/>
    <w:p w14:paraId="6F74E8F2" w14:textId="77777777" w:rsidR="00266B62" w:rsidRDefault="00E61B66" w:rsidP="00EB6B5E">
      <w:pPr>
        <w:rPr>
          <w:ins w:id="8" w:author="lenovo" w:date="2021-12-08T10:57:00Z"/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2550A56E" w14:textId="7AA498B3" w:rsidR="00A862BF" w:rsidRDefault="00A862BF" w:rsidP="00EB6B5E">
      <w:ins w:id="9" w:author="lenovo" w:date="2021-12-08T10:57:00Z">
        <w:r>
          <w:rPr>
            <w:noProof/>
          </w:rPr>
          <w:t>Median is less than mean and outliers are on the upper</w:t>
        </w:r>
      </w:ins>
      <w:r w:rsidR="008A40EB">
        <w:rPr>
          <w:noProof/>
        </w:rPr>
        <w:t xml:space="preserve"> </w:t>
      </w:r>
      <w:ins w:id="10" w:author="lenovo" w:date="2021-12-08T10:58:00Z">
        <w:r>
          <w:rPr>
            <w:noProof/>
          </w:rPr>
          <w:t xml:space="preserve">side of the box plot and there is less data points between Q1 and </w:t>
        </w:r>
        <w:r w:rsidR="002A44FD">
          <w:rPr>
            <w:noProof/>
          </w:rPr>
          <w:t>Q2</w:t>
        </w:r>
      </w:ins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B03A9B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56425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r w:rsidR="006336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98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,96</w:t>
      </w:r>
      <w:proofErr w:type="gramEnd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EEEF89E" w14:textId="7E8FA0D5" w:rsidR="00D31D92" w:rsidRDefault="00D31D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Adult in Mexico with 94% CI</w:t>
      </w:r>
    </w:p>
    <w:p w14:paraId="40C4B292" w14:textId="0924E7DA" w:rsidR="00D31D92" w:rsidRDefault="00D31D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198.7383, 201.26167</w:t>
      </w:r>
    </w:p>
    <w:p w14:paraId="2F90B5C0" w14:textId="5F663AAC" w:rsidR="00D31D92" w:rsidRDefault="00D31D92" w:rsidP="00D31D9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Adult in Mexico with 98% CI</w:t>
      </w:r>
    </w:p>
    <w:p w14:paraId="30EC3B3C" w14:textId="71A94AAF" w:rsidR="00D31D92" w:rsidRDefault="00D31D92" w:rsidP="00D31D92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31D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198.4394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D31D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201.5605</w:t>
      </w:r>
    </w:p>
    <w:p w14:paraId="06A2FCE9" w14:textId="77777777" w:rsidR="00D31D92" w:rsidRDefault="00D31D92" w:rsidP="00D31D92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9C86115" w14:textId="183BD4CD" w:rsidR="009C4CF6" w:rsidRDefault="008A40EB" w:rsidP="009C4C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Adult in Mexico with 96</w:t>
      </w:r>
      <w:r w:rsidR="00D31D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CI</w:t>
      </w:r>
    </w:p>
    <w:p w14:paraId="470BC4D0" w14:textId="774149CD" w:rsidR="00D31D92" w:rsidRPr="00D31D92" w:rsidRDefault="00D31D92" w:rsidP="009C4C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D31D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198.6223, 201.3776</w:t>
      </w:r>
    </w:p>
    <w:p w14:paraId="2B3E5191" w14:textId="10CBFCCC" w:rsidR="00D31D92" w:rsidRDefault="00D31D92" w:rsidP="00D31D92">
      <w:pPr>
        <w:pStyle w:val="HTMLPreformatted"/>
        <w:shd w:val="clear" w:color="auto" w:fill="FFFFFF"/>
        <w:wordWrap w:val="0"/>
        <w:spacing w:line="244" w:lineRule="atLeast"/>
      </w:pPr>
    </w:p>
    <w:p w14:paraId="52EFA738" w14:textId="77777777" w:rsidR="00D31D92" w:rsidRDefault="00D31D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446CFA8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633635">
        <w:rPr>
          <w:color w:val="000000"/>
          <w:sz w:val="27"/>
          <w:szCs w:val="27"/>
          <w:shd w:val="clear" w:color="auto" w:fill="FFFFFF"/>
        </w:rPr>
        <w:t>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C5068A0" w14:textId="73E729C3" w:rsidR="0002523D" w:rsidRDefault="0002523D" w:rsidP="0002523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 41</w:t>
      </w:r>
    </w:p>
    <w:p w14:paraId="63CABDFB" w14:textId="04684615" w:rsidR="0002523D" w:rsidRDefault="0002523D" w:rsidP="0002523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 40.5</w:t>
      </w:r>
    </w:p>
    <w:p w14:paraId="7B2CE55E" w14:textId="0F9E70B2" w:rsidR="0002523D" w:rsidRDefault="0002523D" w:rsidP="0002523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 25.52941</w:t>
      </w:r>
    </w:p>
    <w:p w14:paraId="73E0BC23" w14:textId="1DF23887" w:rsidR="0002523D" w:rsidRPr="00396AEA" w:rsidRDefault="0002523D" w:rsidP="0002523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Deviation= 5.052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EA00CAD" w14:textId="52CB405F" w:rsidR="00871B0F" w:rsidRPr="00F04FF2" w:rsidRDefault="00871B0F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Pr="00F04FF2">
        <w:rPr>
          <w:sz w:val="28"/>
          <w:szCs w:val="28"/>
          <w:u w:val="single"/>
        </w:rPr>
        <w:t xml:space="preserve">Normalized skewness </w:t>
      </w:r>
    </w:p>
    <w:p w14:paraId="20B6CA0E" w14:textId="4BF02B0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</w:t>
      </w:r>
      <w:r w:rsidR="00871B0F">
        <w:rPr>
          <w:sz w:val="28"/>
          <w:szCs w:val="28"/>
        </w:rPr>
        <w:t>median?</w:t>
      </w:r>
    </w:p>
    <w:p w14:paraId="57AE8354" w14:textId="26F31161" w:rsidR="00871B0F" w:rsidRPr="00F04FF2" w:rsidRDefault="00871B0F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Pr="00F04FF2">
        <w:rPr>
          <w:sz w:val="28"/>
          <w:szCs w:val="28"/>
          <w:u w:val="single"/>
        </w:rPr>
        <w:t xml:space="preserve">Right Skewed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5EE6C30" w14:textId="36B93EE3" w:rsidR="00871B0F" w:rsidRPr="00F04FF2" w:rsidRDefault="00871B0F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Pr="00F04FF2">
        <w:rPr>
          <w:sz w:val="28"/>
          <w:szCs w:val="28"/>
          <w:u w:val="single"/>
        </w:rPr>
        <w:t xml:space="preserve">Left Skewed </w:t>
      </w:r>
    </w:p>
    <w:p w14:paraId="7BA1CE46" w14:textId="0330785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871B0F">
        <w:rPr>
          <w:sz w:val="28"/>
          <w:szCs w:val="28"/>
        </w:rPr>
        <w:t>data</w:t>
      </w:r>
      <w:proofErr w:type="gramStart"/>
      <w:r w:rsidR="00871B0F">
        <w:rPr>
          <w:sz w:val="28"/>
          <w:szCs w:val="28"/>
        </w:rPr>
        <w:t>?</w:t>
      </w:r>
      <w:r w:rsidR="00383B96">
        <w:rPr>
          <w:sz w:val="28"/>
          <w:szCs w:val="28"/>
        </w:rPr>
        <w:t>.</w:t>
      </w:r>
      <w:proofErr w:type="gramEnd"/>
    </w:p>
    <w:p w14:paraId="00F5A0B9" w14:textId="3C7E39FE" w:rsidR="005176E1" w:rsidRPr="00F04FF2" w:rsidRDefault="005176E1" w:rsidP="00CB08A5">
      <w:pPr>
        <w:rPr>
          <w:sz w:val="28"/>
          <w:szCs w:val="28"/>
          <w:u w:val="single"/>
        </w:rPr>
      </w:pPr>
      <w:r w:rsidRPr="00F04FF2">
        <w:rPr>
          <w:sz w:val="28"/>
          <w:szCs w:val="28"/>
          <w:u w:val="single"/>
        </w:rPr>
        <w:t xml:space="preserve">It indicate the distribution has a higher peak. </w:t>
      </w:r>
    </w:p>
    <w:p w14:paraId="7BAE4EF2" w14:textId="2749B735" w:rsidR="00871B0F" w:rsidRPr="00F04FF2" w:rsidRDefault="00871B0F" w:rsidP="00CB08A5">
      <w:pPr>
        <w:rPr>
          <w:sz w:val="28"/>
          <w:szCs w:val="28"/>
          <w:u w:val="single"/>
        </w:rPr>
      </w:pPr>
      <w:r w:rsidRPr="00F04FF2">
        <w:rPr>
          <w:sz w:val="28"/>
          <w:szCs w:val="28"/>
          <w:u w:val="single"/>
        </w:rPr>
        <w:t xml:space="preserve">            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585D581" w14:textId="4270EB09" w:rsidR="005176E1" w:rsidRDefault="005176E1" w:rsidP="00CB08A5">
      <w:pPr>
        <w:rPr>
          <w:sz w:val="28"/>
          <w:szCs w:val="28"/>
        </w:rPr>
      </w:pPr>
      <w:r>
        <w:rPr>
          <w:sz w:val="28"/>
          <w:szCs w:val="28"/>
        </w:rPr>
        <w:t>It indicates flatter peak and it has thin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61B6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B984601" w14:textId="0A79DCA9" w:rsidR="00383B96" w:rsidRDefault="00383B96" w:rsidP="00CB08A5">
      <w:pPr>
        <w:rPr>
          <w:sz w:val="28"/>
          <w:szCs w:val="28"/>
        </w:rPr>
      </w:pPr>
      <w:r w:rsidRPr="00383B96">
        <w:rPr>
          <w:sz w:val="28"/>
          <w:szCs w:val="28"/>
          <w:highlight w:val="yellow"/>
        </w:rPr>
        <w:t>The data possess a left skewed distribution</w:t>
      </w:r>
      <w:r>
        <w:rPr>
          <w:sz w:val="28"/>
          <w:szCs w:val="28"/>
        </w:rPr>
        <w:t xml:space="preserve">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7446D34" w14:textId="68052FC8" w:rsidR="00383B96" w:rsidRDefault="00383B96" w:rsidP="00CB08A5">
      <w:pPr>
        <w:rPr>
          <w:sz w:val="28"/>
          <w:szCs w:val="28"/>
        </w:rPr>
      </w:pPr>
      <w:r w:rsidRPr="00383B96">
        <w:rPr>
          <w:sz w:val="28"/>
          <w:szCs w:val="28"/>
          <w:highlight w:val="yellow"/>
        </w:rPr>
        <w:t>The data is skewed to left</w:t>
      </w:r>
      <w:r>
        <w:rPr>
          <w:sz w:val="28"/>
          <w:szCs w:val="28"/>
        </w:rPr>
        <w:t xml:space="preserve"> </w:t>
      </w:r>
    </w:p>
    <w:p w14:paraId="310E9FCC" w14:textId="248C5497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012ECF5" w14:textId="711910E6" w:rsidR="00383B96" w:rsidRDefault="00383B96" w:rsidP="00CB08A5">
      <w:pPr>
        <w:rPr>
          <w:sz w:val="28"/>
          <w:szCs w:val="28"/>
        </w:rPr>
      </w:pPr>
      <w:r w:rsidRPr="00383B96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 xml:space="preserve"> </w:t>
      </w:r>
    </w:p>
    <w:p w14:paraId="2A070D5C" w14:textId="77777777" w:rsidR="00383B96" w:rsidRDefault="00383B96" w:rsidP="00CB08A5">
      <w:pPr>
        <w:rPr>
          <w:sz w:val="28"/>
          <w:szCs w:val="28"/>
        </w:rPr>
      </w:pPr>
    </w:p>
    <w:p w14:paraId="191514E0" w14:textId="7C75D0B9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</w:t>
      </w:r>
      <w:r w:rsidR="000A4A2F">
        <w:rPr>
          <w:sz w:val="28"/>
          <w:szCs w:val="28"/>
        </w:rPr>
        <w:t>e below Boxplot visualizations?</w:t>
      </w:r>
    </w:p>
    <w:p w14:paraId="58CE9EF4" w14:textId="79BA97BD" w:rsidR="00D610DF" w:rsidRDefault="00E61B6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333pt;height:186.7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CC77D2" w14:textId="1D0029F8" w:rsidR="00CC236A" w:rsidRDefault="00CC236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802AC1E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B4C2B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5A1B34E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807E24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</w:t>
      </w:r>
      <w:r w:rsidR="00807E24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</w:p>
    <w:p w14:paraId="387941CF" w14:textId="4C34085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176E1">
        <w:rPr>
          <w:sz w:val="28"/>
          <w:szCs w:val="28"/>
        </w:rPr>
        <w:t xml:space="preserve"> =33 </w:t>
      </w:r>
    </w:p>
    <w:p w14:paraId="1EDE6B42" w14:textId="604EDAFD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5176E1">
        <w:rPr>
          <w:sz w:val="28"/>
          <w:szCs w:val="28"/>
        </w:rPr>
        <w:t xml:space="preserve"> =61</w:t>
      </w:r>
    </w:p>
    <w:p w14:paraId="55C57A46" w14:textId="38DBCEF9" w:rsidR="007A3B9F" w:rsidRPr="00EF70C9" w:rsidRDefault="009F0D7C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</w:t>
      </w:r>
      <w:r w:rsidR="000105A7"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5176E1" w:rsidRPr="00EF70C9">
        <w:rPr>
          <w:sz w:val="28"/>
          <w:szCs w:val="28"/>
        </w:rPr>
        <w:t>)</w:t>
      </w:r>
      <w:r w:rsidR="005176E1">
        <w:rPr>
          <w:sz w:val="28"/>
          <w:szCs w:val="28"/>
        </w:rPr>
        <w:t xml:space="preserve"> =81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D481D98" w14:textId="77777777" w:rsidR="00BB6F28" w:rsidRDefault="00BB6F28" w:rsidP="007A3B9F">
      <w:pPr>
        <w:pStyle w:val="ListParagraph"/>
        <w:rPr>
          <w:sz w:val="28"/>
          <w:szCs w:val="28"/>
        </w:rPr>
      </w:pPr>
    </w:p>
    <w:p w14:paraId="660731A4" w14:textId="61BDCE17" w:rsidR="00BB6F28" w:rsidRPr="00BB6F28" w:rsidRDefault="00BB6F28" w:rsidP="00BB6F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90% confidence interval = 1.64</w:t>
      </w:r>
    </w:p>
    <w:p w14:paraId="54C63F9D" w14:textId="4998421D" w:rsidR="00BB6F28" w:rsidRDefault="00BB6F28" w:rsidP="00BB6F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94% confidence interval = 1.88</w:t>
      </w:r>
    </w:p>
    <w:p w14:paraId="5483545C" w14:textId="712D32BE" w:rsidR="00BB6F28" w:rsidRDefault="00BB6F28" w:rsidP="00BB6F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60% confidence interval = 0.84</w:t>
      </w:r>
    </w:p>
    <w:p w14:paraId="7E0D06AE" w14:textId="77777777" w:rsidR="00BB6F28" w:rsidRDefault="00BB6F28" w:rsidP="007A3B9F">
      <w:pPr>
        <w:pStyle w:val="ListParagraph"/>
        <w:rPr>
          <w:sz w:val="28"/>
          <w:szCs w:val="28"/>
        </w:rPr>
      </w:pPr>
    </w:p>
    <w:p w14:paraId="657B3971" w14:textId="77777777" w:rsidR="00BB6F28" w:rsidRPr="00EF70C9" w:rsidRDefault="00BB6F28" w:rsidP="007A3B9F">
      <w:pPr>
        <w:pStyle w:val="ListParagraph"/>
        <w:rPr>
          <w:sz w:val="28"/>
          <w:szCs w:val="28"/>
        </w:rPr>
      </w:pPr>
    </w:p>
    <w:p w14:paraId="198D8985" w14:textId="77777777" w:rsidR="00952B8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952B84">
        <w:rPr>
          <w:sz w:val="28"/>
          <w:szCs w:val="28"/>
        </w:rPr>
        <w:t xml:space="preserve">          </w:t>
      </w:r>
    </w:p>
    <w:p w14:paraId="3DAD86FD" w14:textId="37B7D975" w:rsidR="00E605D6" w:rsidRDefault="003D07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2B84">
        <w:rPr>
          <w:sz w:val="28"/>
          <w:szCs w:val="28"/>
        </w:rPr>
        <w:t xml:space="preserve">            Interval</w:t>
      </w:r>
      <w:r w:rsidR="00724454">
        <w:rPr>
          <w:sz w:val="28"/>
          <w:szCs w:val="28"/>
        </w:rPr>
        <w:t xml:space="preserve">, 99% confidence interval for sample size of </w:t>
      </w:r>
      <w:r w:rsidR="009043E8">
        <w:rPr>
          <w:sz w:val="28"/>
          <w:szCs w:val="28"/>
        </w:rPr>
        <w:t>25</w:t>
      </w:r>
      <w:r w:rsidR="009F0D7C">
        <w:rPr>
          <w:sz w:val="28"/>
          <w:szCs w:val="28"/>
        </w:rPr>
        <w:t>.</w:t>
      </w:r>
    </w:p>
    <w:p w14:paraId="231E3240" w14:textId="72F518B7" w:rsidR="003D0787" w:rsidRDefault="003D07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For 95%        1.96</w:t>
      </w:r>
    </w:p>
    <w:p w14:paraId="587A856F" w14:textId="1D50EBFE" w:rsidR="003D0787" w:rsidRDefault="003D07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For 96%        2.5</w:t>
      </w:r>
    </w:p>
    <w:p w14:paraId="7E43C287" w14:textId="30D457D8" w:rsidR="003D0787" w:rsidRDefault="003D07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For 99%     </w:t>
      </w:r>
      <w:bookmarkStart w:id="11" w:name="_GoBack"/>
      <w:bookmarkEnd w:id="11"/>
      <w:r>
        <w:rPr>
          <w:sz w:val="28"/>
          <w:szCs w:val="28"/>
        </w:rPr>
        <w:t xml:space="preserve">  2.47 </w:t>
      </w:r>
    </w:p>
    <w:p w14:paraId="76C4D025" w14:textId="77777777" w:rsidR="003D0787" w:rsidRDefault="003D0787" w:rsidP="00CB08A5">
      <w:pPr>
        <w:rPr>
          <w:sz w:val="28"/>
          <w:szCs w:val="28"/>
        </w:rPr>
      </w:pPr>
    </w:p>
    <w:p w14:paraId="6E00858D" w14:textId="77777777" w:rsidR="00BB6F28" w:rsidRDefault="00BB6F28" w:rsidP="00CB08A5">
      <w:pPr>
        <w:rPr>
          <w:sz w:val="28"/>
          <w:szCs w:val="28"/>
        </w:rPr>
      </w:pPr>
    </w:p>
    <w:p w14:paraId="45206584" w14:textId="1D7A2C5B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807E24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F11F4B4" w:rsidR="00BB68E7" w:rsidRDefault="00C45A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8358699" w14:textId="0DDC319D" w:rsidR="00E61B66" w:rsidRDefault="00E61B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E61B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A57470"/>
    <w:multiLevelType w:val="hybridMultilevel"/>
    <w:tmpl w:val="A2147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Windows Live" w15:userId="c7d9172fa65c5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05A7"/>
    <w:rsid w:val="00022704"/>
    <w:rsid w:val="0002523D"/>
    <w:rsid w:val="00060077"/>
    <w:rsid w:val="00083863"/>
    <w:rsid w:val="00094E91"/>
    <w:rsid w:val="000A4A2F"/>
    <w:rsid w:val="000B36AF"/>
    <w:rsid w:val="000B417C"/>
    <w:rsid w:val="000B4C2B"/>
    <w:rsid w:val="000C3A46"/>
    <w:rsid w:val="000D69F4"/>
    <w:rsid w:val="000E4DA1"/>
    <w:rsid w:val="000F2D83"/>
    <w:rsid w:val="00105B4F"/>
    <w:rsid w:val="001864D6"/>
    <w:rsid w:val="00190F7C"/>
    <w:rsid w:val="002078BC"/>
    <w:rsid w:val="00240820"/>
    <w:rsid w:val="00256991"/>
    <w:rsid w:val="00266B62"/>
    <w:rsid w:val="002706E7"/>
    <w:rsid w:val="002818A0"/>
    <w:rsid w:val="0028213D"/>
    <w:rsid w:val="00293532"/>
    <w:rsid w:val="002A44FD"/>
    <w:rsid w:val="002A6694"/>
    <w:rsid w:val="002E0863"/>
    <w:rsid w:val="002E1840"/>
    <w:rsid w:val="002E78B5"/>
    <w:rsid w:val="00302B26"/>
    <w:rsid w:val="00360870"/>
    <w:rsid w:val="00383B96"/>
    <w:rsid w:val="00396AEA"/>
    <w:rsid w:val="003A03BA"/>
    <w:rsid w:val="003B01D0"/>
    <w:rsid w:val="003D0787"/>
    <w:rsid w:val="003F354C"/>
    <w:rsid w:val="00437040"/>
    <w:rsid w:val="0047769F"/>
    <w:rsid w:val="00494A7E"/>
    <w:rsid w:val="004B69DD"/>
    <w:rsid w:val="004D09A1"/>
    <w:rsid w:val="005176E1"/>
    <w:rsid w:val="0052317D"/>
    <w:rsid w:val="00540F16"/>
    <w:rsid w:val="005438FD"/>
    <w:rsid w:val="00564259"/>
    <w:rsid w:val="005D1DBF"/>
    <w:rsid w:val="005E36B7"/>
    <w:rsid w:val="00633635"/>
    <w:rsid w:val="006432DB"/>
    <w:rsid w:val="0066364B"/>
    <w:rsid w:val="006723AD"/>
    <w:rsid w:val="006953A0"/>
    <w:rsid w:val="006A0492"/>
    <w:rsid w:val="006D7AA1"/>
    <w:rsid w:val="006E0ED4"/>
    <w:rsid w:val="006E208D"/>
    <w:rsid w:val="00706CEB"/>
    <w:rsid w:val="00707DE3"/>
    <w:rsid w:val="00724454"/>
    <w:rsid w:val="007273CD"/>
    <w:rsid w:val="007300FB"/>
    <w:rsid w:val="00786F22"/>
    <w:rsid w:val="007A3B9F"/>
    <w:rsid w:val="007B7F44"/>
    <w:rsid w:val="007C1A02"/>
    <w:rsid w:val="00807E24"/>
    <w:rsid w:val="00871B0F"/>
    <w:rsid w:val="008957F8"/>
    <w:rsid w:val="008A2A1E"/>
    <w:rsid w:val="008A40EB"/>
    <w:rsid w:val="008B2CB7"/>
    <w:rsid w:val="009043E8"/>
    <w:rsid w:val="00923E3B"/>
    <w:rsid w:val="00952B84"/>
    <w:rsid w:val="00990162"/>
    <w:rsid w:val="009C4CF6"/>
    <w:rsid w:val="009D6E8A"/>
    <w:rsid w:val="009F0D7C"/>
    <w:rsid w:val="00A50B04"/>
    <w:rsid w:val="00A609A7"/>
    <w:rsid w:val="00A862BF"/>
    <w:rsid w:val="00AA44EF"/>
    <w:rsid w:val="00AB0E5D"/>
    <w:rsid w:val="00B17550"/>
    <w:rsid w:val="00B22C7F"/>
    <w:rsid w:val="00B9736F"/>
    <w:rsid w:val="00BB3063"/>
    <w:rsid w:val="00BB68E7"/>
    <w:rsid w:val="00BB6F28"/>
    <w:rsid w:val="00BC5748"/>
    <w:rsid w:val="00BE6CBD"/>
    <w:rsid w:val="00BF683B"/>
    <w:rsid w:val="00C25899"/>
    <w:rsid w:val="00C41684"/>
    <w:rsid w:val="00C45AA3"/>
    <w:rsid w:val="00C50D38"/>
    <w:rsid w:val="00C57628"/>
    <w:rsid w:val="00C700CD"/>
    <w:rsid w:val="00C76165"/>
    <w:rsid w:val="00CA2EAD"/>
    <w:rsid w:val="00CB08A5"/>
    <w:rsid w:val="00CC236A"/>
    <w:rsid w:val="00D309C7"/>
    <w:rsid w:val="00D31D92"/>
    <w:rsid w:val="00D44288"/>
    <w:rsid w:val="00D610DF"/>
    <w:rsid w:val="00D74923"/>
    <w:rsid w:val="00D759AC"/>
    <w:rsid w:val="00D87AA3"/>
    <w:rsid w:val="00DB650D"/>
    <w:rsid w:val="00DD5854"/>
    <w:rsid w:val="00E605D6"/>
    <w:rsid w:val="00E61B66"/>
    <w:rsid w:val="00EB6B5E"/>
    <w:rsid w:val="00EF70C9"/>
    <w:rsid w:val="00F0245A"/>
    <w:rsid w:val="00F04FF2"/>
    <w:rsid w:val="00F407B7"/>
    <w:rsid w:val="00FA6203"/>
    <w:rsid w:val="00FC375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203"/>
    <w:rPr>
      <w:rFonts w:ascii="Courier New" w:eastAsia="Times New Roman" w:hAnsi="Courier New" w:cs="Courier New"/>
      <w:sz w:val="20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F1A7-5AF8-4E13-8023-FBB1924A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13</cp:revision>
  <dcterms:created xsi:type="dcterms:W3CDTF">2021-10-10T13:55:00Z</dcterms:created>
  <dcterms:modified xsi:type="dcterms:W3CDTF">2021-12-14T11:18:00Z</dcterms:modified>
</cp:coreProperties>
</file>